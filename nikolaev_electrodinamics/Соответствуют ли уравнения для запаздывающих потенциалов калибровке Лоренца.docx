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C26" w:rsidRPr="00C2397A" w:rsidRDefault="00B23C26" w:rsidP="00B23C26">
      <w:pPr>
        <w:jc w:val="center"/>
        <w:rPr>
          <w:b/>
          <w:sz w:val="32"/>
        </w:rPr>
      </w:pPr>
      <w:r>
        <w:rPr>
          <w:b/>
          <w:sz w:val="32"/>
        </w:rPr>
        <w:t>Соответствуют ли уравнения для запаздывающих</w:t>
      </w:r>
      <w:r>
        <w:rPr>
          <w:b/>
          <w:sz w:val="32"/>
        </w:rPr>
        <w:br/>
        <w:t>потенциалов калибровке Лоренца?</w:t>
      </w:r>
    </w:p>
    <w:p w:rsidR="00B23C26" w:rsidRDefault="00B23C26" w:rsidP="00B23C26">
      <w:r>
        <w:t>Поле векторного потенциала создаваемое движущимся равномерно и прямолинейно зарядом, рассчитывается в классической электродинамике в соответствии с</w:t>
      </w:r>
    </w:p>
    <w:p w:rsidR="00B23C26" w:rsidRPr="00B15E43" w:rsidRDefault="00B23C26" w:rsidP="00B23C26">
      <w:pPr>
        <w:pStyle w:val="MTDisplayEquation"/>
      </w:pPr>
      <w:r>
        <w:tab/>
      </w:r>
      <w:r w:rsidRPr="0022010C">
        <w:rPr>
          <w:position w:val="-24"/>
        </w:rPr>
        <w:object w:dxaOrig="308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48pt" o:ole="">
            <v:imagedata r:id="rId5" o:title=""/>
          </v:shape>
          <o:OLEObject Type="Embed" ProgID="Equation.DSMT4" ShapeID="_x0000_i1025" DrawAspect="Content" ObjectID="_1645978314"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566841"/>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59</w:instrText>
      </w:r>
      <w:r>
        <w:rPr>
          <w:noProof/>
        </w:rPr>
        <w:fldChar w:fldCharType="end"/>
      </w:r>
      <w:r>
        <w:instrText>)</w:instrText>
      </w:r>
      <w:bookmarkEnd w:id="0"/>
      <w:r>
        <w:fldChar w:fldCharType="end"/>
      </w:r>
    </w:p>
    <w:p w:rsidR="00B23C26" w:rsidRDefault="00B23C26" w:rsidP="00B23C26">
      <w:r>
        <w:t xml:space="preserve">Математически это выражение является решением уравнения Даламбера для векторного потенциала. Представляет интерес задаться вопросом, соответствует ли это выражение калибровке Лоренца? Для этого проследим за выкладками </w:t>
      </w:r>
      <w:sdt>
        <w:sdtPr>
          <w:id w:val="1538457585"/>
          <w:citation/>
        </w:sdtPr>
        <w:sdtContent>
          <w:r>
            <w:fldChar w:fldCharType="begin"/>
          </w:r>
          <w:r>
            <w:instrText xml:space="preserve"> CITATION Там57 \l 1049 </w:instrText>
          </w:r>
          <w:r>
            <w:fldChar w:fldCharType="separate"/>
          </w:r>
          <w:r>
            <w:rPr>
              <w:noProof/>
            </w:rPr>
            <w:t>(Тамм, 1957)</w:t>
          </w:r>
          <w:r>
            <w:fldChar w:fldCharType="end"/>
          </w:r>
        </w:sdtContent>
      </w:sdt>
      <w:r>
        <w:t xml:space="preserve"> §96, в котором он ищет выражение для дивергенции от </w:t>
      </w:r>
      <w:r>
        <w:fldChar w:fldCharType="begin"/>
      </w:r>
      <w:r>
        <w:instrText xml:space="preserve"> GOTOBUTTON ZEqnNum566841  \* MERGEFORMAT </w:instrText>
      </w:r>
      <w:r>
        <w:fldChar w:fldCharType="begin"/>
      </w:r>
      <w:r>
        <w:instrText xml:space="preserve"> REF ZEqnNum566841 \* Charformat \! \* MERGEFORMAT </w:instrText>
      </w:r>
      <w:r>
        <w:fldChar w:fldCharType="separate"/>
      </w:r>
      <w:r>
        <w:instrText>(1.59)</w:instrText>
      </w:r>
      <w:r>
        <w:fldChar w:fldCharType="end"/>
      </w:r>
      <w:r>
        <w:fldChar w:fldCharType="end"/>
      </w:r>
    </w:p>
    <w:p w:rsidR="00B23C26" w:rsidRDefault="00B23C26" w:rsidP="00B23C26">
      <w:pPr>
        <w:pStyle w:val="MTDisplayEquation"/>
      </w:pPr>
      <w:r>
        <w:tab/>
      </w:r>
      <w:r w:rsidRPr="00335F8F">
        <w:rPr>
          <w:position w:val="-24"/>
        </w:rPr>
        <w:object w:dxaOrig="7140" w:dyaOrig="960">
          <v:shape id="_x0000_i1026" type="#_x0000_t75" style="width:357pt;height:48pt" o:ole="">
            <v:imagedata r:id="rId7" o:title=""/>
          </v:shape>
          <o:OLEObject Type="Embed" ProgID="Equation.DSMT4" ShapeID="_x0000_i1026" DrawAspect="Content" ObjectID="_1645978315"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95913"/>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60</w:instrText>
      </w:r>
      <w:r>
        <w:rPr>
          <w:noProof/>
        </w:rPr>
        <w:fldChar w:fldCharType="end"/>
      </w:r>
      <w:r>
        <w:instrText>)</w:instrText>
      </w:r>
      <w:bookmarkEnd w:id="1"/>
      <w:r>
        <w:fldChar w:fldCharType="end"/>
      </w:r>
    </w:p>
    <w:p w:rsidR="00B23C26" w:rsidRDefault="00B23C26" w:rsidP="00B23C26">
      <w:proofErr w:type="spellStart"/>
      <w:r>
        <w:rPr>
          <w:lang w:val="en-US"/>
        </w:rPr>
        <w:t>Применяя</w:t>
      </w:r>
      <w:proofErr w:type="spellEnd"/>
      <w:r>
        <w:rPr>
          <w:lang w:val="en-US"/>
        </w:rPr>
        <w:t xml:space="preserve"> </w:t>
      </w:r>
      <w:r w:rsidRPr="008E0A6B">
        <w:t>уравнение векторного анали</w:t>
      </w:r>
      <w:r>
        <w:t>з</w:t>
      </w:r>
      <w:r w:rsidRPr="008E0A6B">
        <w:t>а</w:t>
      </w:r>
      <w:r>
        <w:t xml:space="preserve"> </w:t>
      </w:r>
      <w:r w:rsidRPr="00587D0E">
        <w:rPr>
          <w:position w:val="-18"/>
        </w:rPr>
        <w:object w:dxaOrig="3180" w:dyaOrig="480">
          <v:shape id="_x0000_i1027" type="#_x0000_t75" style="width:159pt;height:24pt" o:ole="">
            <v:imagedata r:id="rId9" o:title=""/>
          </v:shape>
          <o:OLEObject Type="Embed" ProgID="Equation.DSMT4" ShapeID="_x0000_i1027" DrawAspect="Content" ObjectID="_1645978316" r:id="rId10"/>
        </w:object>
      </w:r>
    </w:p>
    <w:p w:rsidR="00B23C26" w:rsidRDefault="00B23C26" w:rsidP="00B23C26">
      <w:r w:rsidRPr="00DC0A8A">
        <w:rPr>
          <w:position w:val="-28"/>
        </w:rPr>
        <w:object w:dxaOrig="7360" w:dyaOrig="999">
          <v:shape id="_x0000_i1028" type="#_x0000_t75" style="width:367.5pt;height:49.5pt" o:ole="">
            <v:imagedata r:id="rId11" o:title=""/>
          </v:shape>
          <o:OLEObject Type="Embed" ProgID="Equation.DSMT4" ShapeID="_x0000_i1028" DrawAspect="Content" ObjectID="_1645978317" r:id="rId12"/>
        </w:object>
      </w:r>
    </w:p>
    <w:p w:rsidR="00B23C26" w:rsidRDefault="00B23C26" w:rsidP="00B23C26">
      <w:r>
        <w:t xml:space="preserve">Так как аргумент вектора </w:t>
      </w:r>
      <w:r w:rsidRPr="00DB0AC1">
        <w:rPr>
          <w:position w:val="-10"/>
        </w:rPr>
        <w:object w:dxaOrig="200" w:dyaOrig="380">
          <v:shape id="_x0000_i1029" type="#_x0000_t75" style="width:9.75pt;height:18.75pt" o:ole="">
            <v:imagedata r:id="rId13" o:title=""/>
          </v:shape>
          <o:OLEObject Type="Embed" ProgID="Equation.DSMT4" ShapeID="_x0000_i1029" DrawAspect="Content" ObjectID="_1645978318" r:id="rId14"/>
        </w:object>
      </w:r>
      <w:r>
        <w:t xml:space="preserve"> </w:t>
      </w:r>
      <w:r w:rsidRPr="00DB0AC1">
        <w:t xml:space="preserve">зависит от </w:t>
      </w:r>
      <w:r w:rsidRPr="00DB0AC1">
        <w:rPr>
          <w:position w:val="-10"/>
        </w:rPr>
        <w:object w:dxaOrig="620" w:dyaOrig="260">
          <v:shape id="_x0000_i1030" type="#_x0000_t75" style="width:31.5pt;height:12pt" o:ole="">
            <v:imagedata r:id="rId15" o:title=""/>
          </v:shape>
          <o:OLEObject Type="Embed" ProgID="Equation.DSMT4" ShapeID="_x0000_i1030" DrawAspect="Content" ObjectID="_1645978319" r:id="rId16"/>
        </w:object>
      </w:r>
      <w:r>
        <w:t xml:space="preserve"> только через посредством эффективного времени </w:t>
      </w:r>
      <w:r w:rsidRPr="00DB0AC1">
        <w:rPr>
          <w:position w:val="-24"/>
          <w:lang w:val="en-US"/>
        </w:rPr>
        <w:object w:dxaOrig="940" w:dyaOrig="620">
          <v:shape id="_x0000_i1031" type="#_x0000_t75" style="width:47.25pt;height:31.5pt" o:ole="">
            <v:imagedata r:id="rId17" o:title=""/>
          </v:shape>
          <o:OLEObject Type="Embed" ProgID="Equation.DSMT4" ShapeID="_x0000_i1031" DrawAspect="Content" ObjectID="_1645978320" r:id="rId18"/>
        </w:object>
      </w:r>
      <w:r w:rsidRPr="00DB0AC1">
        <w:t xml:space="preserve">, то </w:t>
      </w:r>
    </w:p>
    <w:p w:rsidR="00B23C26" w:rsidRDefault="00B23C26" w:rsidP="00B23C26">
      <w:r w:rsidRPr="009A707E">
        <w:rPr>
          <w:position w:val="-28"/>
        </w:rPr>
        <w:object w:dxaOrig="8660" w:dyaOrig="720">
          <v:shape id="_x0000_i1032" type="#_x0000_t75" style="width:433.5pt;height:36pt" o:ole="">
            <v:imagedata r:id="rId19" o:title=""/>
          </v:shape>
          <o:OLEObject Type="Embed" ProgID="Equation.DSMT4" ShapeID="_x0000_i1032" DrawAspect="Content" ObjectID="_1645978321" r:id="rId20"/>
        </w:object>
      </w:r>
    </w:p>
    <w:p w:rsidR="00B23C26" w:rsidRDefault="00B23C26" w:rsidP="00B23C26">
      <w:pPr>
        <w:rPr>
          <w:lang w:val="en-US"/>
        </w:rPr>
      </w:pPr>
      <w:proofErr w:type="spellStart"/>
      <w:r>
        <w:rPr>
          <w:lang w:val="en-US"/>
        </w:rPr>
        <w:t>Окончательно</w:t>
      </w:r>
      <w:proofErr w:type="spellEnd"/>
    </w:p>
    <w:p w:rsidR="00B23C26" w:rsidRDefault="00B23C26" w:rsidP="00B23C26">
      <w:r w:rsidRPr="009A707E">
        <w:rPr>
          <w:position w:val="-24"/>
        </w:rPr>
        <w:object w:dxaOrig="2840" w:dyaOrig="680">
          <v:shape id="_x0000_i1033" type="#_x0000_t75" style="width:141.75pt;height:33.75pt" o:ole="">
            <v:imagedata r:id="rId21" o:title=""/>
          </v:shape>
          <o:OLEObject Type="Embed" ProgID="Equation.DSMT4" ShapeID="_x0000_i1033" DrawAspect="Content" ObjectID="_1645978322" r:id="rId22"/>
        </w:object>
      </w:r>
    </w:p>
    <w:p w:rsidR="00B23C26" w:rsidRDefault="00B23C26" w:rsidP="00B23C26">
      <w:r w:rsidRPr="000F0A0B">
        <w:t xml:space="preserve">С другой </w:t>
      </w:r>
      <w:r>
        <w:t xml:space="preserve">стороны, очевидно, что </w:t>
      </w:r>
    </w:p>
    <w:p w:rsidR="00B23C26" w:rsidRDefault="00B23C26" w:rsidP="00B23C26">
      <w:r w:rsidRPr="00723CD5">
        <w:rPr>
          <w:position w:val="-34"/>
        </w:rPr>
        <w:object w:dxaOrig="3739" w:dyaOrig="800">
          <v:shape id="_x0000_i1034" type="#_x0000_t75" style="width:187.5pt;height:39.75pt" o:ole="">
            <v:imagedata r:id="rId23" o:title=""/>
          </v:shape>
          <o:OLEObject Type="Embed" ProgID="Equation.DSMT4" ShapeID="_x0000_i1034" DrawAspect="Content" ObjectID="_1645978323" r:id="rId24"/>
        </w:object>
      </w:r>
    </w:p>
    <w:p w:rsidR="00B23C26" w:rsidRDefault="00B23C26" w:rsidP="00B23C26">
      <w:r>
        <w:t xml:space="preserve">где </w:t>
      </w:r>
      <w:r w:rsidRPr="00723CD5">
        <w:rPr>
          <w:position w:val="-14"/>
        </w:rPr>
        <w:object w:dxaOrig="520" w:dyaOrig="380">
          <v:shape id="_x0000_i1035" type="#_x0000_t75" style="width:26.25pt;height:18.75pt" o:ole="">
            <v:imagedata r:id="rId25" o:title=""/>
          </v:shape>
          <o:OLEObject Type="Embed" ProgID="Equation.DSMT4" ShapeID="_x0000_i1035" DrawAspect="Content" ObjectID="_1645978324" r:id="rId26"/>
        </w:object>
      </w:r>
      <w:r>
        <w:t xml:space="preserve"> и </w:t>
      </w:r>
      <w:r w:rsidRPr="00FC6290">
        <w:rPr>
          <w:position w:val="-6"/>
        </w:rPr>
        <w:object w:dxaOrig="300" w:dyaOrig="279">
          <v:shape id="_x0000_i1036" type="#_x0000_t75" style="width:15pt;height:13.5pt" o:ole="">
            <v:imagedata r:id="rId27" o:title=""/>
          </v:shape>
          <o:OLEObject Type="Embed" ProgID="Equation.DSMT4" ShapeID="_x0000_i1036" DrawAspect="Content" ObjectID="_1645978325" r:id="rId28"/>
        </w:object>
      </w:r>
      <w:r>
        <w:t xml:space="preserve"> в отличие от </w:t>
      </w:r>
      <w:r w:rsidRPr="00FC6290">
        <w:rPr>
          <w:position w:val="-12"/>
        </w:rPr>
        <w:object w:dxaOrig="440" w:dyaOrig="360">
          <v:shape id="_x0000_i1037" type="#_x0000_t75" style="width:22.5pt;height:18.75pt" o:ole="">
            <v:imagedata r:id="rId29" o:title=""/>
          </v:shape>
          <o:OLEObject Type="Embed" ProgID="Equation.DSMT4" ShapeID="_x0000_i1037" DrawAspect="Content" ObjectID="_1645978326" r:id="rId30"/>
        </w:object>
      </w:r>
      <w:r>
        <w:t xml:space="preserve"> и </w:t>
      </w:r>
      <w:r w:rsidRPr="00FC6290">
        <w:rPr>
          <w:position w:val="-6"/>
        </w:rPr>
        <w:object w:dxaOrig="240" w:dyaOrig="279">
          <v:shape id="_x0000_i1038" type="#_x0000_t75" style="width:12pt;height:13.5pt" o:ole="">
            <v:imagedata r:id="rId31" o:title=""/>
          </v:shape>
          <o:OLEObject Type="Embed" ProgID="Equation.DSMT4" ShapeID="_x0000_i1038" DrawAspect="Content" ObjectID="_1645978327" r:id="rId32"/>
        </w:object>
      </w:r>
      <w:r>
        <w:t xml:space="preserve"> означает дифференцирование по координатам истока </w:t>
      </w:r>
      <w:r w:rsidRPr="00FC6290">
        <w:rPr>
          <w:position w:val="-10"/>
        </w:rPr>
        <w:object w:dxaOrig="820" w:dyaOrig="320">
          <v:shape id="_x0000_i1039" type="#_x0000_t75" style="width:41.25pt;height:16.5pt" o:ole="">
            <v:imagedata r:id="rId33" o:title=""/>
          </v:shape>
          <o:OLEObject Type="Embed" ProgID="Equation.DSMT4" ShapeID="_x0000_i1039" DrawAspect="Content" ObjectID="_1645978328" r:id="rId34"/>
        </w:object>
      </w:r>
      <w:r>
        <w:t>.</w:t>
      </w:r>
      <w:r w:rsidRPr="001C43A8">
        <w:t xml:space="preserve"> </w:t>
      </w:r>
      <w:r>
        <w:t>После преобразований</w:t>
      </w:r>
    </w:p>
    <w:p w:rsidR="00B23C26" w:rsidRDefault="00B23C26" w:rsidP="00B23C26">
      <w:r w:rsidRPr="009A707E">
        <w:rPr>
          <w:position w:val="-24"/>
        </w:rPr>
        <w:object w:dxaOrig="4860" w:dyaOrig="680">
          <v:shape id="_x0000_i1040" type="#_x0000_t75" style="width:243pt;height:33.75pt" o:ole="">
            <v:imagedata r:id="rId35" o:title=""/>
          </v:shape>
          <o:OLEObject Type="Embed" ProgID="Equation.DSMT4" ShapeID="_x0000_i1040" DrawAspect="Content" ObjectID="_1645978329" r:id="rId36"/>
        </w:object>
      </w:r>
    </w:p>
    <w:p w:rsidR="00B23C26" w:rsidRDefault="00B23C26" w:rsidP="00B23C26">
      <w:r>
        <w:lastRenderedPageBreak/>
        <w:t xml:space="preserve">Приняв во внимание, что уравнение </w:t>
      </w:r>
      <w:r w:rsidRPr="001D3681">
        <w:rPr>
          <w:position w:val="-14"/>
        </w:rPr>
        <w:object w:dxaOrig="2840" w:dyaOrig="400">
          <v:shape id="_x0000_i1041" type="#_x0000_t75" style="width:141.75pt;height:19.5pt" o:ole="">
            <v:imagedata r:id="rId37" o:title=""/>
          </v:shape>
          <o:OLEObject Type="Embed" ProgID="Equation.DSMT4" ShapeID="_x0000_i1041" DrawAspect="Content" ObjectID="_1645978330" r:id="rId38"/>
        </w:object>
      </w:r>
      <w:r>
        <w:t xml:space="preserve"> в теперешних обозначениях принимает вид </w:t>
      </w:r>
      <w:r w:rsidRPr="00D620EE">
        <w:rPr>
          <w:position w:val="-14"/>
        </w:rPr>
        <w:object w:dxaOrig="1980" w:dyaOrig="400">
          <v:shape id="_x0000_i1042" type="#_x0000_t75" style="width:99pt;height:19.5pt" o:ole="">
            <v:imagedata r:id="rId39" o:title=""/>
          </v:shape>
          <o:OLEObject Type="Embed" ProgID="Equation.DSMT4" ShapeID="_x0000_i1042" DrawAspect="Content" ObjectID="_1645978331" r:id="rId40"/>
        </w:object>
      </w:r>
      <w:r>
        <w:t xml:space="preserve"> и сравнивая выражения для </w:t>
      </w:r>
      <w:r w:rsidRPr="00D620EE">
        <w:rPr>
          <w:position w:val="-24"/>
        </w:rPr>
        <w:object w:dxaOrig="700" w:dyaOrig="680">
          <v:shape id="_x0000_i1043" type="#_x0000_t75" style="width:34.5pt;height:33.75pt" o:ole="">
            <v:imagedata r:id="rId41" o:title=""/>
          </v:shape>
          <o:OLEObject Type="Embed" ProgID="Equation.DSMT4" ShapeID="_x0000_i1043" DrawAspect="Content" ObjectID="_1645978332" r:id="rId42"/>
        </w:object>
      </w:r>
      <w:r>
        <w:t xml:space="preserve">и </w:t>
      </w:r>
      <w:r w:rsidRPr="00D620EE">
        <w:rPr>
          <w:position w:val="-24"/>
        </w:rPr>
        <w:object w:dxaOrig="780" w:dyaOrig="680">
          <v:shape id="_x0000_i1044" type="#_x0000_t75" style="width:39.75pt;height:33.75pt" o:ole="">
            <v:imagedata r:id="rId43" o:title=""/>
          </v:shape>
          <o:OLEObject Type="Embed" ProgID="Equation.DSMT4" ShapeID="_x0000_i1044" DrawAspect="Content" ObjectID="_1645978333" r:id="rId44"/>
        </w:object>
      </w:r>
    </w:p>
    <w:p w:rsidR="00B23C26" w:rsidRDefault="00B23C26" w:rsidP="00B23C26">
      <w:r w:rsidRPr="00D620EE">
        <w:rPr>
          <w:position w:val="-24"/>
        </w:rPr>
        <w:object w:dxaOrig="3560" w:dyaOrig="680">
          <v:shape id="_x0000_i1045" type="#_x0000_t75" style="width:177.75pt;height:33.75pt" o:ole="">
            <v:imagedata r:id="rId45" o:title=""/>
          </v:shape>
          <o:OLEObject Type="Embed" ProgID="Equation.DSMT4" ShapeID="_x0000_i1045" DrawAspect="Content" ObjectID="_1645978334" r:id="rId46"/>
        </w:object>
      </w:r>
    </w:p>
    <w:p w:rsidR="00B23C26" w:rsidRPr="009B2B75" w:rsidRDefault="00B23C26" w:rsidP="00B23C26">
      <w:r>
        <w:t>Стало</w:t>
      </w:r>
      <w:r w:rsidRPr="009B2B75">
        <w:t xml:space="preserve"> </w:t>
      </w:r>
      <w:r>
        <w:t>быть</w:t>
      </w:r>
      <w:r w:rsidRPr="009B2B75">
        <w:t xml:space="preserve"> </w:t>
      </w:r>
      <w:r>
        <w:t>из</w:t>
      </w:r>
      <w:r w:rsidRPr="009B2B75">
        <w:t xml:space="preserve"> </w:t>
      </w:r>
      <w:r>
        <w:rPr>
          <w:lang w:val="en-US"/>
        </w:rPr>
        <w:fldChar w:fldCharType="begin"/>
      </w:r>
      <w:r w:rsidRPr="009B2B75">
        <w:instrText xml:space="preserve"> </w:instrText>
      </w:r>
      <w:r>
        <w:rPr>
          <w:lang w:val="en-US"/>
        </w:rPr>
        <w:instrText>GOTOBUTTON</w:instrText>
      </w:r>
      <w:r w:rsidRPr="009B2B75">
        <w:instrText xml:space="preserve"> </w:instrText>
      </w:r>
      <w:r>
        <w:rPr>
          <w:lang w:val="en-US"/>
        </w:rPr>
        <w:instrText>ZEqnNum</w:instrText>
      </w:r>
      <w:r w:rsidRPr="009B2B75">
        <w:instrText xml:space="preserve">395913  \* </w:instrText>
      </w:r>
      <w:r>
        <w:rPr>
          <w:lang w:val="en-US"/>
        </w:rPr>
        <w:instrText>MERGEFORMAT</w:instrText>
      </w:r>
      <w:r w:rsidRPr="009B2B75">
        <w:instrText xml:space="preserve"> </w:instrText>
      </w:r>
      <w:r>
        <w:rPr>
          <w:lang w:val="en-US"/>
        </w:rPr>
        <w:fldChar w:fldCharType="begin"/>
      </w:r>
      <w:r w:rsidRPr="009B2B75">
        <w:instrText xml:space="preserve"> </w:instrText>
      </w:r>
      <w:r>
        <w:rPr>
          <w:lang w:val="en-US"/>
        </w:rPr>
        <w:instrText>REF</w:instrText>
      </w:r>
      <w:r w:rsidRPr="009B2B75">
        <w:instrText xml:space="preserve"> </w:instrText>
      </w:r>
      <w:r>
        <w:rPr>
          <w:lang w:val="en-US"/>
        </w:rPr>
        <w:instrText>ZEqnNum</w:instrText>
      </w:r>
      <w:r w:rsidRPr="009B2B75">
        <w:instrText xml:space="preserve">395913 \* </w:instrText>
      </w:r>
      <w:r>
        <w:rPr>
          <w:lang w:val="en-US"/>
        </w:rPr>
        <w:instrText>Charformat</w:instrText>
      </w:r>
      <w:r w:rsidRPr="009B2B75">
        <w:instrText xml:space="preserve"> \! \* </w:instrText>
      </w:r>
      <w:r>
        <w:rPr>
          <w:lang w:val="en-US"/>
        </w:rPr>
        <w:instrText>MERGEFORMAT</w:instrText>
      </w:r>
      <w:r w:rsidRPr="009B2B75">
        <w:instrText xml:space="preserve"> </w:instrText>
      </w:r>
      <w:r>
        <w:rPr>
          <w:lang w:val="en-US"/>
        </w:rPr>
        <w:fldChar w:fldCharType="separate"/>
      </w:r>
      <w:r w:rsidRPr="000E54D4">
        <w:instrText>(1.60)</w:instrText>
      </w:r>
      <w:r>
        <w:rPr>
          <w:lang w:val="en-US"/>
        </w:rPr>
        <w:fldChar w:fldCharType="end"/>
      </w:r>
      <w:r>
        <w:rPr>
          <w:lang w:val="en-US"/>
        </w:rPr>
        <w:fldChar w:fldCharType="end"/>
      </w:r>
      <w:r>
        <w:t xml:space="preserve"> получено Таммом</w:t>
      </w:r>
    </w:p>
    <w:p w:rsidR="00B23C26" w:rsidRDefault="00B23C26" w:rsidP="00B23C26">
      <w:r w:rsidRPr="00335F8F">
        <w:rPr>
          <w:position w:val="-24"/>
        </w:rPr>
        <w:object w:dxaOrig="6460" w:dyaOrig="960">
          <v:shape id="_x0000_i1046" type="#_x0000_t75" style="width:322.5pt;height:48pt" o:ole="">
            <v:imagedata r:id="rId47" o:title=""/>
          </v:shape>
          <o:OLEObject Type="Embed" ProgID="Equation.DSMT4" ShapeID="_x0000_i1046" DrawAspect="Content" ObjectID="_1645978335" r:id="rId48"/>
        </w:object>
      </w:r>
    </w:p>
    <w:p w:rsidR="00B23C26" w:rsidRDefault="00B23C26" w:rsidP="00B23C26">
      <w:r>
        <w:t xml:space="preserve">Первый из этих интегралов может быть преобразован с помощью теоремы Гаусса в интеграл по поверхности </w:t>
      </w:r>
      <w:r w:rsidRPr="001021F6">
        <w:rPr>
          <w:position w:val="-6"/>
        </w:rPr>
        <w:object w:dxaOrig="220" w:dyaOrig="279">
          <v:shape id="_x0000_i1047" type="#_x0000_t75" style="width:11.25pt;height:13.5pt" o:ole="">
            <v:imagedata r:id="rId49" o:title=""/>
          </v:shape>
          <o:OLEObject Type="Embed" ProgID="Equation.DSMT4" ShapeID="_x0000_i1047" DrawAspect="Content" ObjectID="_1645978336" r:id="rId50"/>
        </w:object>
      </w:r>
      <w:r>
        <w:t xml:space="preserve">, охватывающей объём </w:t>
      </w:r>
      <w:r w:rsidRPr="001021F6">
        <w:rPr>
          <w:position w:val="-6"/>
        </w:rPr>
        <w:object w:dxaOrig="300" w:dyaOrig="279">
          <v:shape id="_x0000_i1048" type="#_x0000_t75" style="width:15pt;height:13.5pt" o:ole="">
            <v:imagedata r:id="rId51" o:title=""/>
          </v:shape>
          <o:OLEObject Type="Embed" ProgID="Equation.DSMT4" ShapeID="_x0000_i1048" DrawAspect="Content" ObjectID="_1645978337" r:id="rId52"/>
        </w:object>
      </w:r>
      <w:r>
        <w:t xml:space="preserve"> </w:t>
      </w:r>
    </w:p>
    <w:p w:rsidR="00B23C26" w:rsidRDefault="00B23C26" w:rsidP="00B23C26">
      <w:r w:rsidRPr="001021F6">
        <w:rPr>
          <w:position w:val="-24"/>
        </w:rPr>
        <w:object w:dxaOrig="5440" w:dyaOrig="960">
          <v:shape id="_x0000_i1049" type="#_x0000_t75" style="width:271.5pt;height:48pt" o:ole="">
            <v:imagedata r:id="rId53" o:title=""/>
          </v:shape>
          <o:OLEObject Type="Embed" ProgID="Equation.DSMT4" ShapeID="_x0000_i1049" DrawAspect="Content" ObjectID="_1645978338" r:id="rId54"/>
        </w:object>
      </w:r>
    </w:p>
    <w:p w:rsidR="00B23C26" w:rsidRDefault="00B23C26" w:rsidP="00B23C26">
      <w:r>
        <w:t xml:space="preserve">Далее Тамм пишет: «если распространить интегрирование на все бесконечное пространство, то этот интеграл обратится в нуль, если только все электрические токи сосредоточены в конечной области пространства». Однако аналогичный интеграл встречается у Тамма в §46 (в данной работе это первое слагаемое выражения </w:t>
      </w:r>
      <w:r>
        <w:fldChar w:fldCharType="begin"/>
      </w:r>
      <w:r>
        <w:instrText xml:space="preserve"> GOTOBUTTON ZEqnNum835792  \* MERGEFORMAT </w:instrText>
      </w:r>
      <w:r>
        <w:fldChar w:fldCharType="begin"/>
      </w:r>
      <w:r>
        <w:instrText xml:space="preserve"> REF ZEqnNum835792 \* Charformat \! \* MERGEFORMAT </w:instrText>
      </w:r>
      <w:r>
        <w:fldChar w:fldCharType="separate"/>
      </w:r>
      <w:r>
        <w:instrText>(1.48)</w:instrText>
      </w:r>
      <w:r>
        <w:fldChar w:fldCharType="end"/>
      </w:r>
      <w:r>
        <w:fldChar w:fldCharType="end"/>
      </w:r>
      <w:r>
        <w:t xml:space="preserve"> ), в котором рассматривая </w:t>
      </w:r>
      <w:proofErr w:type="spellStart"/>
      <w:r>
        <w:t>пондемоторное</w:t>
      </w:r>
      <w:proofErr w:type="spellEnd"/>
      <w:r>
        <w:t xml:space="preserve"> взаимодействие постоянных токов, Тамм не распространял интегрирование на все бесконечное пространство, а писал, что «интегрирование должно быть распространено по поверхности всех обтекаемых током проводников».</w:t>
      </w:r>
      <w:r w:rsidRPr="00C84BB5">
        <w:t xml:space="preserve"> </w:t>
      </w:r>
    </w:p>
    <w:p w:rsidR="00B23C26" w:rsidRDefault="00B23C26" w:rsidP="00B23C26">
      <w:r>
        <w:t>И это верно в рамках представлений классической электродинамики, поскольку классическая электродинамика при вычислении векторного потенциала (как в калибровке Кулона, так и в калибровке Лоренца) производит интегрирование только лишь по объёму токов проводимости, занимающих конечный объём, но не производит интегрирование по объёму токов смещения, занимающих все бесконечное пространство. Следовательно, попытка Тамма при вычислении интеграла по объёму токов проводимости «распространить интегрирование на все бесконечное пространство» является, на мой взгляд, математически некорректной.</w:t>
      </w:r>
    </w:p>
    <w:p w:rsidR="00B23C26" w:rsidRDefault="00B23C26" w:rsidP="00B23C26">
      <w:r>
        <w:t>Самое интересное, что, перевернув страницу, в продолжении доказательства Тамма можно встретить ещё одно утверждение, в математической корректности которого есть определённые сомнения. Тамм пишет: «обратимся теперь к правой части соотношения (96.3).</w:t>
      </w:r>
    </w:p>
    <w:p w:rsidR="00B23C26" w:rsidRDefault="00B23C26" w:rsidP="00B23C26">
      <w:r>
        <w:t xml:space="preserve"> </w:t>
      </w:r>
      <w:r w:rsidRPr="00730253">
        <w:rPr>
          <w:position w:val="-24"/>
        </w:rPr>
        <w:object w:dxaOrig="3920" w:dyaOrig="960">
          <v:shape id="_x0000_i1050" type="#_x0000_t75" style="width:196.5pt;height:48pt" o:ole="">
            <v:imagedata r:id="rId55" o:title=""/>
          </v:shape>
          <o:OLEObject Type="Embed" ProgID="Equation.DSMT4" ShapeID="_x0000_i1050" DrawAspect="Content" ObjectID="_1645978339" r:id="rId56"/>
        </w:object>
      </w:r>
    </w:p>
    <w:p w:rsidR="00B23C26" w:rsidRDefault="00B23C26" w:rsidP="00B23C26">
      <w:r>
        <w:t xml:space="preserve">В виду уравнения (95.5) </w:t>
      </w:r>
      <w:r w:rsidRPr="00DB0AC1">
        <w:rPr>
          <w:position w:val="-24"/>
          <w:lang w:val="en-US"/>
        </w:rPr>
        <w:object w:dxaOrig="940" w:dyaOrig="620">
          <v:shape id="_x0000_i1051" type="#_x0000_t75" style="width:47.25pt;height:31.5pt" o:ole="">
            <v:imagedata r:id="rId17" o:title=""/>
          </v:shape>
          <o:OLEObject Type="Embed" ProgID="Equation.DSMT4" ShapeID="_x0000_i1051" DrawAspect="Content" ObjectID="_1645978340" r:id="rId57"/>
        </w:object>
      </w:r>
      <w:r>
        <w:t xml:space="preserve"> для произвольной функции </w:t>
      </w:r>
      <w:r w:rsidRPr="00C67E77">
        <w:rPr>
          <w:position w:val="-14"/>
        </w:rPr>
        <w:object w:dxaOrig="600" w:dyaOrig="400">
          <v:shape id="_x0000_i1052" type="#_x0000_t75" style="width:30pt;height:20.25pt" o:ole="">
            <v:imagedata r:id="rId58" o:title=""/>
          </v:shape>
          <o:OLEObject Type="Embed" ProgID="Equation.DSMT4" ShapeID="_x0000_i1052" DrawAspect="Content" ObjectID="_1645978341" r:id="rId59"/>
        </w:object>
      </w:r>
      <w:r>
        <w:t xml:space="preserve"> имеем</w:t>
      </w:r>
    </w:p>
    <w:p w:rsidR="00B23C26" w:rsidRDefault="00B23C26" w:rsidP="00B23C26">
      <w:r w:rsidRPr="00C67E77">
        <w:rPr>
          <w:position w:val="-24"/>
        </w:rPr>
        <w:object w:dxaOrig="2760" w:dyaOrig="660">
          <v:shape id="_x0000_i1053" type="#_x0000_t75" style="width:138pt;height:33pt" o:ole="">
            <v:imagedata r:id="rId60" o:title=""/>
          </v:shape>
          <o:OLEObject Type="Embed" ProgID="Equation.DSMT4" ShapeID="_x0000_i1053" DrawAspect="Content" ObjectID="_1645978342" r:id="rId61"/>
        </w:object>
      </w:r>
      <w:r>
        <w:t xml:space="preserve"> </w:t>
      </w:r>
    </w:p>
    <w:p w:rsidR="00B23C26" w:rsidRDefault="00B23C26" w:rsidP="00B23C26">
      <w:r>
        <w:t>Поэтому дифференцируя уравнение (96.3) по времени под знаком интеграла», Тамм получает:</w:t>
      </w:r>
    </w:p>
    <w:p w:rsidR="00B23C26" w:rsidRDefault="00B23C26" w:rsidP="00B23C26">
      <w:r w:rsidRPr="00730253">
        <w:rPr>
          <w:position w:val="-24"/>
        </w:rPr>
        <w:object w:dxaOrig="4959" w:dyaOrig="960">
          <v:shape id="_x0000_i1054" type="#_x0000_t75" style="width:248.25pt;height:48pt" o:ole="">
            <v:imagedata r:id="rId62" o:title=""/>
          </v:shape>
          <o:OLEObject Type="Embed" ProgID="Equation.DSMT4" ShapeID="_x0000_i1054" DrawAspect="Content" ObjectID="_1645978343" r:id="rId63"/>
        </w:object>
      </w:r>
    </w:p>
    <w:p w:rsidR="00B23C26" w:rsidRDefault="00B23C26" w:rsidP="00B23C26">
      <w:r>
        <w:t xml:space="preserve">Здесь следует обратить внимание, что приравнивание </w:t>
      </w:r>
      <w:r w:rsidRPr="003F4D75">
        <w:rPr>
          <w:position w:val="-24"/>
        </w:rPr>
        <w:object w:dxaOrig="380" w:dyaOrig="620">
          <v:shape id="_x0000_i1055" type="#_x0000_t75" style="width:18.75pt;height:30.75pt" o:ole="">
            <v:imagedata r:id="rId64" o:title=""/>
          </v:shape>
          <o:OLEObject Type="Embed" ProgID="Equation.DSMT4" ShapeID="_x0000_i1055" DrawAspect="Content" ObjectID="_1645978344" r:id="rId65"/>
        </w:object>
      </w:r>
      <w:r>
        <w:t>единице не корректно.</w:t>
      </w:r>
    </w:p>
    <w:p w:rsidR="00B23C26" w:rsidRDefault="00B23C26" w:rsidP="00B23C26">
      <w:r>
        <w:t xml:space="preserve">Чтобы это показать, найдём производную запаздывающего момента </w:t>
      </w:r>
      <w:r w:rsidRPr="007802A0">
        <w:rPr>
          <w:position w:val="-24"/>
        </w:rPr>
        <w:object w:dxaOrig="940" w:dyaOrig="620">
          <v:shape id="_x0000_i1056" type="#_x0000_t75" style="width:47.25pt;height:30.75pt" o:ole="">
            <v:imagedata r:id="rId66" o:title=""/>
          </v:shape>
          <o:OLEObject Type="Embed" ProgID="Equation.DSMT4" ShapeID="_x0000_i1056" DrawAspect="Content" ObjectID="_1645978345" r:id="rId67"/>
        </w:object>
      </w:r>
      <w:r>
        <w:t xml:space="preserve">  по времени </w:t>
      </w:r>
      <w:r w:rsidRPr="006101AC">
        <w:rPr>
          <w:position w:val="-24"/>
        </w:rPr>
        <w:object w:dxaOrig="380" w:dyaOrig="620">
          <v:shape id="_x0000_i1057" type="#_x0000_t75" style="width:18.75pt;height:30.75pt" o:ole="">
            <v:imagedata r:id="rId68" o:title=""/>
          </v:shape>
          <o:OLEObject Type="Embed" ProgID="Equation.DSMT4" ShapeID="_x0000_i1057" DrawAspect="Content" ObjectID="_1645978346" r:id="rId69"/>
        </w:object>
      </w:r>
    </w:p>
    <w:p w:rsidR="00B23C26" w:rsidRDefault="00B23C26" w:rsidP="00B23C26">
      <w:r>
        <w:t xml:space="preserve">Дифференцируя </w:t>
      </w:r>
      <w:r w:rsidRPr="007D6B20">
        <w:rPr>
          <w:position w:val="-18"/>
        </w:rPr>
        <w:object w:dxaOrig="2200" w:dyaOrig="480">
          <v:shape id="_x0000_i1058" type="#_x0000_t75" style="width:110.25pt;height:24pt" o:ole="">
            <v:imagedata r:id="rId70" o:title=""/>
          </v:shape>
          <o:OLEObject Type="Embed" ProgID="Equation.DSMT4" ShapeID="_x0000_i1058" DrawAspect="Content" ObjectID="_1645978347" r:id="rId71"/>
        </w:object>
      </w:r>
      <w:r>
        <w:t xml:space="preserve"> по </w:t>
      </w:r>
      <w:r w:rsidRPr="007802A0">
        <w:rPr>
          <w:position w:val="-6"/>
        </w:rPr>
        <w:object w:dxaOrig="139" w:dyaOrig="240">
          <v:shape id="_x0000_i1059" type="#_x0000_t75" style="width:6.75pt;height:12pt" o:ole="">
            <v:imagedata r:id="rId72" o:title=""/>
          </v:shape>
          <o:OLEObject Type="Embed" ProgID="Equation.DSMT4" ShapeID="_x0000_i1059" DrawAspect="Content" ObjectID="_1645978348" r:id="rId73"/>
        </w:object>
      </w:r>
      <w:r>
        <w:t xml:space="preserve"> получаем </w:t>
      </w:r>
      <w:r w:rsidRPr="007802A0">
        <w:rPr>
          <w:position w:val="-28"/>
        </w:rPr>
        <w:object w:dxaOrig="2439" w:dyaOrig="680">
          <v:shape id="_x0000_i1060" type="#_x0000_t75" style="width:121.5pt;height:33.75pt" o:ole="">
            <v:imagedata r:id="rId74" o:title=""/>
          </v:shape>
          <o:OLEObject Type="Embed" ProgID="Equation.DSMT4" ShapeID="_x0000_i1060" DrawAspect="Content" ObjectID="_1645978349" r:id="rId75"/>
        </w:object>
      </w:r>
      <w:r>
        <w:t xml:space="preserve">. Значение </w:t>
      </w:r>
      <w:r w:rsidRPr="007802A0">
        <w:rPr>
          <w:position w:val="-24"/>
        </w:rPr>
        <w:object w:dxaOrig="380" w:dyaOrig="620">
          <v:shape id="_x0000_i1061" type="#_x0000_t75" style="width:18.75pt;height:30.75pt" o:ole="">
            <v:imagedata r:id="rId76" o:title=""/>
          </v:shape>
          <o:OLEObject Type="Embed" ProgID="Equation.DSMT4" ShapeID="_x0000_i1061" DrawAspect="Content" ObjectID="_1645978350" r:id="rId77"/>
        </w:object>
      </w:r>
      <w:r>
        <w:t>находим так</w:t>
      </w:r>
    </w:p>
    <w:p w:rsidR="00B23C26" w:rsidRDefault="00B23C26" w:rsidP="00B23C26">
      <w:r w:rsidRPr="00247066">
        <w:rPr>
          <w:position w:val="-34"/>
        </w:rPr>
        <w:object w:dxaOrig="9080" w:dyaOrig="800">
          <v:shape id="_x0000_i1062" type="#_x0000_t75" style="width:454.5pt;height:39.75pt" o:ole="">
            <v:imagedata r:id="rId78" o:title=""/>
          </v:shape>
          <o:OLEObject Type="Embed" ProgID="Equation.DSMT4" ShapeID="_x0000_i1062" DrawAspect="Content" ObjectID="_1645978351" r:id="rId79"/>
        </w:object>
      </w:r>
    </w:p>
    <w:p w:rsidR="00B23C26" w:rsidRDefault="00B23C26" w:rsidP="00B23C26">
      <w:r>
        <w:t xml:space="preserve">Далее учитывая что </w:t>
      </w:r>
      <w:r w:rsidRPr="00B07A20">
        <w:rPr>
          <w:position w:val="-24"/>
        </w:rPr>
        <w:object w:dxaOrig="1240" w:dyaOrig="680">
          <v:shape id="_x0000_i1063" type="#_x0000_t75" style="width:61.5pt;height:34.5pt" o:ole="">
            <v:imagedata r:id="rId80" o:title=""/>
          </v:shape>
          <o:OLEObject Type="Embed" ProgID="Equation.DSMT4" ShapeID="_x0000_i1063" DrawAspect="Content" ObjectID="_1645978352" r:id="rId81"/>
        </w:object>
      </w:r>
      <w:r>
        <w:t xml:space="preserve"> имеем </w:t>
      </w:r>
      <w:r w:rsidRPr="004E6D1B">
        <w:rPr>
          <w:position w:val="-24"/>
        </w:rPr>
        <w:object w:dxaOrig="1200" w:dyaOrig="680">
          <v:shape id="_x0000_i1064" type="#_x0000_t75" style="width:60pt;height:33.75pt" o:ole="">
            <v:imagedata r:id="rId82" o:title=""/>
          </v:shape>
          <o:OLEObject Type="Embed" ProgID="Equation.DSMT4" ShapeID="_x0000_i1064" DrawAspect="Content" ObjectID="_1645978353" r:id="rId83"/>
        </w:object>
      </w:r>
      <w:r>
        <w:t xml:space="preserve"> теперь </w:t>
      </w:r>
      <w:r w:rsidRPr="007802A0">
        <w:rPr>
          <w:position w:val="-28"/>
        </w:rPr>
        <w:object w:dxaOrig="1900" w:dyaOrig="680">
          <v:shape id="_x0000_i1065" type="#_x0000_t75" style="width:95.25pt;height:33.75pt" o:ole="">
            <v:imagedata r:id="rId84" o:title=""/>
          </v:shape>
          <o:OLEObject Type="Embed" ProgID="Equation.DSMT4" ShapeID="_x0000_i1065" DrawAspect="Content" ObjectID="_1645978354" r:id="rId85"/>
        </w:object>
      </w:r>
      <w:r>
        <w:t xml:space="preserve">преобразуется к </w:t>
      </w:r>
      <w:r w:rsidRPr="004F306C">
        <w:rPr>
          <w:position w:val="-24"/>
        </w:rPr>
        <w:object w:dxaOrig="1820" w:dyaOrig="680">
          <v:shape id="_x0000_i1066" type="#_x0000_t75" style="width:90.75pt;height:33.75pt" o:ole="">
            <v:imagedata r:id="rId86" o:title=""/>
          </v:shape>
          <o:OLEObject Type="Embed" ProgID="Equation.DSMT4" ShapeID="_x0000_i1066" DrawAspect="Content" ObjectID="_1645978355" r:id="rId87"/>
        </w:object>
      </w:r>
      <w:r>
        <w:t xml:space="preserve"> решая которое получаем </w:t>
      </w:r>
      <w:r w:rsidRPr="004D59D4">
        <w:rPr>
          <w:position w:val="-58"/>
        </w:rPr>
        <w:object w:dxaOrig="1359" w:dyaOrig="960">
          <v:shape id="_x0000_i1067" type="#_x0000_t75" style="width:68.25pt;height:48pt" o:ole="">
            <v:imagedata r:id="rId88" o:title=""/>
          </v:shape>
          <o:OLEObject Type="Embed" ProgID="Equation.DSMT4" ShapeID="_x0000_i1067" DrawAspect="Content" ObjectID="_1645978356" r:id="rId89"/>
        </w:object>
      </w:r>
    </w:p>
    <w:p w:rsidR="00B23C26" w:rsidRDefault="00B23C26" w:rsidP="00B23C26">
      <w:r>
        <w:t>Отсюда правильно производную скалярного потенциала по времени записать так</w:t>
      </w:r>
      <w:r>
        <w:br/>
      </w:r>
      <w:r w:rsidRPr="003F4D75">
        <w:rPr>
          <w:position w:val="-58"/>
        </w:rPr>
        <w:object w:dxaOrig="5319" w:dyaOrig="1300">
          <v:shape id="_x0000_i1068" type="#_x0000_t75" style="width:266.25pt;height:65.25pt" o:ole="">
            <v:imagedata r:id="rId90" o:title=""/>
          </v:shape>
          <o:OLEObject Type="Embed" ProgID="Equation.DSMT4" ShapeID="_x0000_i1068" DrawAspect="Content" ObjectID="_1645978357" r:id="rId91"/>
        </w:object>
      </w:r>
    </w:p>
    <w:p w:rsidR="00B23C26" w:rsidRDefault="00B23C26" w:rsidP="00B23C26">
      <w:r>
        <w:t xml:space="preserve">Применяя соотношение непрерывности в виде </w:t>
      </w:r>
      <w:r w:rsidRPr="0031156F">
        <w:rPr>
          <w:position w:val="-24"/>
        </w:rPr>
        <w:object w:dxaOrig="3300" w:dyaOrig="660">
          <v:shape id="_x0000_i1069" type="#_x0000_t75" style="width:165pt;height:33pt" o:ole="">
            <v:imagedata r:id="rId92" o:title=""/>
          </v:shape>
          <o:OLEObject Type="Embed" ProgID="Equation.DSMT4" ShapeID="_x0000_i1069" DrawAspect="Content" ObjectID="_1645978358" r:id="rId93"/>
        </w:object>
      </w:r>
      <w:r>
        <w:t>, убеждаемся что</w:t>
      </w:r>
      <w:r>
        <w:br/>
      </w:r>
      <w:r w:rsidRPr="00335F8F">
        <w:rPr>
          <w:position w:val="-24"/>
        </w:rPr>
        <w:object w:dxaOrig="6640" w:dyaOrig="960">
          <v:shape id="_x0000_i1070" type="#_x0000_t75" style="width:331.5pt;height:48pt" o:ole="">
            <v:imagedata r:id="rId94" o:title=""/>
          </v:shape>
          <o:OLEObject Type="Embed" ProgID="Equation.DSMT4" ShapeID="_x0000_i1070" DrawAspect="Content" ObjectID="_1645978359" r:id="rId95"/>
        </w:object>
      </w:r>
    </w:p>
    <w:p w:rsidR="00B23C26" w:rsidRDefault="00B23C26" w:rsidP="00B23C26">
      <w:r>
        <w:t xml:space="preserve">Допуская применимость калибровки Лоренца </w:t>
      </w:r>
      <w:r w:rsidRPr="00EF2D5A">
        <w:rPr>
          <w:position w:val="-24"/>
        </w:rPr>
        <w:object w:dxaOrig="1640" w:dyaOrig="620">
          <v:shape id="_x0000_i1071" type="#_x0000_t75" style="width:81.75pt;height:31.5pt" o:ole="">
            <v:imagedata r:id="rId96" o:title=""/>
          </v:shape>
          <o:OLEObject Type="Embed" ProgID="Equation.DSMT4" ShapeID="_x0000_i1071" DrawAspect="Content" ObjectID="_1645978360" r:id="rId97"/>
        </w:object>
      </w:r>
      <w:r>
        <w:t xml:space="preserve"> запишем следующее соотношение</w:t>
      </w:r>
    </w:p>
    <w:p w:rsidR="00B23C26" w:rsidRDefault="00B23C26" w:rsidP="00B23C26">
      <w:r w:rsidRPr="00423E2D">
        <w:rPr>
          <w:position w:val="-58"/>
        </w:rPr>
        <w:object w:dxaOrig="8960" w:dyaOrig="1300">
          <v:shape id="_x0000_i1072" type="#_x0000_t75" style="width:447pt;height:65.25pt" o:ole="">
            <v:imagedata r:id="rId98" o:title=""/>
          </v:shape>
          <o:OLEObject Type="Embed" ProgID="Equation.DSMT4" ShapeID="_x0000_i1072" DrawAspect="Content" ObjectID="_1645978361" r:id="rId99"/>
        </w:object>
      </w:r>
    </w:p>
    <w:p w:rsidR="00B23C26" w:rsidRDefault="00B23C26" w:rsidP="00B23C26">
      <w:r>
        <w:t>Или</w:t>
      </w:r>
    </w:p>
    <w:p w:rsidR="00B23C26" w:rsidRDefault="00B23C26" w:rsidP="00B23C26">
      <w:pPr>
        <w:pStyle w:val="MTDisplayEquation"/>
      </w:pPr>
      <w:r>
        <w:lastRenderedPageBreak/>
        <w:tab/>
      </w:r>
      <w:r w:rsidRPr="000E54D4">
        <w:rPr>
          <w:position w:val="-58"/>
        </w:rPr>
        <w:object w:dxaOrig="7760" w:dyaOrig="999">
          <v:shape id="_x0000_i1073" type="#_x0000_t75" style="width:387.75pt;height:50.25pt" o:ole="">
            <v:imagedata r:id="rId100" o:title=""/>
          </v:shape>
          <o:OLEObject Type="Embed" ProgID="Equation.DSMT4" ShapeID="_x0000_i1073" DrawAspect="Content" ObjectID="_1645978362"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57450"/>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61</w:instrText>
      </w:r>
      <w:r>
        <w:rPr>
          <w:noProof/>
        </w:rPr>
        <w:fldChar w:fldCharType="end"/>
      </w:r>
      <w:r>
        <w:instrText>)</w:instrText>
      </w:r>
      <w:bookmarkEnd w:id="2"/>
      <w:r>
        <w:fldChar w:fldCharType="end"/>
      </w:r>
    </w:p>
    <w:p w:rsidR="00B23C26" w:rsidRDefault="00B23C26" w:rsidP="00B23C26">
      <w:r>
        <w:t>Из вышеизложенного видно, что доказательство соответствия решения уравнения Даламбера калибровке Лоренца, приведенное Таммом содержит две математические некорректности.</w:t>
      </w:r>
    </w:p>
    <w:p w:rsidR="00B23C26" w:rsidRDefault="00B23C26" w:rsidP="00B23C26">
      <w:r>
        <w:t xml:space="preserve">Из вышеизложенного становится очевидным, что приём распространения интегрирования по токам проводимости на все бесконечное пространство не верен. Потому что при обнулении интеграла по </w:t>
      </w:r>
      <w:r w:rsidRPr="00270E6A">
        <w:rPr>
          <w:position w:val="-6"/>
        </w:rPr>
        <w:object w:dxaOrig="400" w:dyaOrig="279">
          <v:shape id="_x0000_i1074" type="#_x0000_t75" style="width:20.25pt;height:14.25pt" o:ole="">
            <v:imagedata r:id="rId102" o:title=""/>
          </v:shape>
          <o:OLEObject Type="Embed" ProgID="Equation.DSMT4" ShapeID="_x0000_i1074" DrawAspect="Content" ObjectID="_1645978363" r:id="rId103"/>
        </w:object>
      </w:r>
      <w:r>
        <w:t xml:space="preserve"> в последнем соотношении мы приходим к очевидному неравенству, следствием которого становится неприменимость соотношения Лоренца для потенциалов.</w:t>
      </w:r>
    </w:p>
    <w:p w:rsidR="00B23C26" w:rsidRDefault="00B23C26" w:rsidP="00B23C26">
      <w:r>
        <w:t xml:space="preserve">С другой стороны, справедливость полученного в данной работе соотношения </w:t>
      </w:r>
      <w:r>
        <w:fldChar w:fldCharType="begin"/>
      </w:r>
      <w:r>
        <w:instrText xml:space="preserve"> GOTOBUTTON ZEqnNum457450  \* MERGEFORMAT </w:instrText>
      </w:r>
      <w:r>
        <w:fldChar w:fldCharType="begin"/>
      </w:r>
      <w:r>
        <w:instrText xml:space="preserve"> REF ZEqnNum457450 \* Charformat \! \* MERGEFORMAT </w:instrText>
      </w:r>
      <w:r>
        <w:fldChar w:fldCharType="separate"/>
      </w:r>
      <w:r>
        <w:instrText>(1.61)</w:instrText>
      </w:r>
      <w:r>
        <w:fldChar w:fldCharType="end"/>
      </w:r>
      <w:r>
        <w:fldChar w:fldCharType="end"/>
      </w:r>
      <w:r>
        <w:t xml:space="preserve"> для произвольных токовых систем также не является очевидной.</w:t>
      </w:r>
    </w:p>
    <w:p w:rsidR="00B23C26" w:rsidRDefault="00B23C26" w:rsidP="00B23C26"/>
    <w:p w:rsidR="00872BD6" w:rsidRDefault="00872BD6">
      <w:bookmarkStart w:id="3" w:name="_GoBack"/>
      <w:bookmarkEnd w:id="3"/>
    </w:p>
    <w:sectPr w:rsidR="00872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26"/>
    <w:rsid w:val="00872BD6"/>
    <w:rsid w:val="00B23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4C11B-0B75-48BA-9F7A-ED8C5262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B23C26"/>
    <w:pPr>
      <w:tabs>
        <w:tab w:val="center" w:pos="4680"/>
        <w:tab w:val="right" w:pos="9360"/>
      </w:tabs>
      <w:spacing w:after="200" w:line="276" w:lineRule="auto"/>
    </w:pPr>
  </w:style>
  <w:style w:type="character" w:customStyle="1" w:styleId="MTDisplayEquation0">
    <w:name w:val="MTDisplayEquation Знак"/>
    <w:basedOn w:val="a0"/>
    <w:link w:val="MTDisplayEquation"/>
    <w:rsid w:val="00B23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3.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9.wmf"/><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oleObject" Target="embeddings/oleObject46.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3.bin"/><Relationship Id="rId80" Type="http://schemas.openxmlformats.org/officeDocument/2006/relationships/image" Target="media/image38.wmf"/><Relationship Id="rId85" Type="http://schemas.openxmlformats.org/officeDocument/2006/relationships/oleObject" Target="embeddings/oleObject41.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2.wmf"/><Relationship Id="rId91" Type="http://schemas.openxmlformats.org/officeDocument/2006/relationships/oleObject" Target="embeddings/oleObject44.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2.bin"/><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Там57</b:Tag>
    <b:SourceType>Book</b:SourceType>
    <b:Guid>{F04EA29C-3A3D-4E1D-912E-388ECED508FC}</b:Guid>
    <b:Author>
      <b:Author>
        <b:NameList>
          <b:Person>
            <b:Last>Тамм</b:Last>
            <b:First>И.Е.</b:First>
          </b:Person>
        </b:NameList>
      </b:Author>
    </b:Author>
    <b:Title>Основы теории электричества</b:Title>
    <b:Year>1957</b:Year>
    <b:City>Москва</b:City>
    <b:RefOrder>8</b:RefOrder>
  </b:Source>
</b:Sources>
</file>

<file path=customXml/itemProps1.xml><?xml version="1.0" encoding="utf-8"?>
<ds:datastoreItem xmlns:ds="http://schemas.openxmlformats.org/officeDocument/2006/customXml" ds:itemID="{C05600E1-3270-42CA-B916-B5F1606E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2020-03-17T16:35:00Z</dcterms:created>
  <dcterms:modified xsi:type="dcterms:W3CDTF">2020-03-17T16:52:00Z</dcterms:modified>
</cp:coreProperties>
</file>